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ell MT" w:cs="Bell MT" w:eastAsia="Bell MT" w:hAnsi="Bell MT"/>
          <w:b w:val="1"/>
          <w:sz w:val="56"/>
          <w:szCs w:val="56"/>
        </w:rPr>
      </w:pPr>
      <w:r w:rsidDel="00000000" w:rsidR="00000000" w:rsidRPr="00000000">
        <w:rPr>
          <w:rFonts w:ascii="Bell MT" w:cs="Bell MT" w:eastAsia="Bell MT" w:hAnsi="Bell MT"/>
          <w:b w:val="1"/>
          <w:sz w:val="56"/>
          <w:szCs w:val="56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O.PRASHANTH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EMAIL :-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prashanthreddyprashanth016@gmail.com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Mobile No : 6302123970</w:t>
      </w:r>
    </w:p>
    <w:p w:rsidR="00000000" w:rsidDel="00000000" w:rsidP="00000000" w:rsidRDefault="00000000" w:rsidRPr="00000000" w14:paraId="00000005">
      <w:pPr>
        <w:pBdr>
          <w:bottom w:color="000000" w:space="6" w:sz="4" w:val="single"/>
        </w:pBdr>
        <w:shd w:fill="ddd9c4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OBJECTIVES: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a challenging and responsible position in a professional organization where  can contribute my best for the successful growth of an organization by utilize my skill and hard also I will put my efforts up my professional and personal life.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hd w:fill="ddd9c4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QUALIFICATION: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915"/>
        <w:gridCol w:w="1916"/>
        <w:tblGridChange w:id="0">
          <w:tblGrid>
            <w:gridCol w:w="1915"/>
            <w:gridCol w:w="1915"/>
            <w:gridCol w:w="1915"/>
            <w:gridCol w:w="1915"/>
            <w:gridCol w:w="19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COUSRE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INSTUTION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UNIERSITY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PERCETAGE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DIPLOMA IN TEXTILE TECHNOLOGY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S.R.R.S GOVY POLYTECINC , RAJANNA SIRICILLA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10 CLASS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1035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leader="none" w:pos="103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dd9c4" w:val="clear"/>
        <w:tabs>
          <w:tab w:val="left" w:leader="none" w:pos="103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1035"/>
        </w:tabs>
        <w:spacing w:after="200" w:before="0" w:line="276" w:lineRule="auto"/>
        <w:ind w:left="147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OF INDUSTRIAL TRAINING EXPIRENCE AT  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PRECOT-B UNIT MERIDIAN PVT.LTD GUNTUR  ”</w:t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hd w:fill="ddd9c4" w:val="clear"/>
        <w:tabs>
          <w:tab w:val="left" w:leader="none" w:pos="103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SKILLS: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</w:tabs>
        <w:spacing w:after="0" w:before="0" w:line="276" w:lineRule="auto"/>
        <w:ind w:left="11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</w:tabs>
        <w:spacing w:after="0" w:before="0" w:line="276" w:lineRule="auto"/>
        <w:ind w:left="11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DOS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5"/>
        </w:tabs>
        <w:spacing w:after="200" w:before="0" w:line="276" w:lineRule="auto"/>
        <w:ind w:left="1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hd w:fill="ddd9c4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work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5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motivated</w:t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hd w:fill="ddd9c4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PROFILE:</w:t>
      </w:r>
    </w:p>
    <w:p w:rsidR="00000000" w:rsidDel="00000000" w:rsidP="00000000" w:rsidRDefault="00000000" w:rsidRPr="00000000" w14:paraId="00000023">
      <w:pPr>
        <w:tabs>
          <w:tab w:val="left" w:leader="none" w:pos="720"/>
          <w:tab w:val="left" w:leader="none" w:pos="1440"/>
          <w:tab w:val="left" w:leader="none" w:pos="2160"/>
        </w:tabs>
        <w:ind w:firstLine="720"/>
        <w:rPr/>
      </w:pPr>
      <w:r w:rsidDel="00000000" w:rsidR="00000000" w:rsidRPr="00000000">
        <w:rPr>
          <w:rtl w:val="0"/>
        </w:rPr>
        <w:t xml:space="preserve">NAME                                                          :                       ONTELA PRASHANTH REDDY</w:t>
      </w:r>
    </w:p>
    <w:p w:rsidR="00000000" w:rsidDel="00000000" w:rsidP="00000000" w:rsidRDefault="00000000" w:rsidRPr="00000000" w14:paraId="00000024">
      <w:pPr>
        <w:tabs>
          <w:tab w:val="left" w:leader="none" w:pos="720"/>
          <w:tab w:val="left" w:leader="none" w:pos="1440"/>
          <w:tab w:val="left" w:leader="none" w:pos="2160"/>
        </w:tabs>
        <w:ind w:firstLine="720"/>
        <w:rPr/>
      </w:pPr>
      <w:r w:rsidDel="00000000" w:rsidR="00000000" w:rsidRPr="00000000">
        <w:rPr>
          <w:rtl w:val="0"/>
        </w:rPr>
        <w:t xml:space="preserve">FATHER NAME                                          :                        RAM REDDY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  <w:sectPrChange w:author="Me" w:id="0" w:date="2025-03-14T18:44:42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ell MT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>
        <w:ins w:author="Me" w:id="1" w:date="2025-03-14T18:44:42Z"/>
      </w:rPr>
    </w:pPr>
    <w:ins w:author="Me" w:id="1" w:date="2025-03-14T18:44:42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5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0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1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0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rashanthreddyprashanth016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